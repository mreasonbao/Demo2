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F547FB">
        <w:rPr>
          <w:rFonts w:ascii="宋体" w:eastAsia="宋体" w:hAnsi="宋体" w:cs="宋体"/>
          <w:kern w:val="0"/>
          <w:sz w:val="24"/>
        </w:rPr>
        <w:t>Py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to exe 转换代码： 在终端输入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pyinstaller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-F --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onefile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****.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py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可以吧****.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py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文件转成 ****.exe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对于Python开发用户来讲，PIP安装软件包是家常便饭。但国外的源下载速度实在太慢，浪费时间。而且经常出现下载后安装出错问题。所以把PIP安装源替换成国内镜像，可以大幅提升下载速度，还可以提高安装成功率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国内源：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新版ubuntu要求使用https源，要注意。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清华：https://pypi.tuna.tsinghua.edu.cn/simple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阿里云：http://mirrors.aliyun.com/pypi/simple/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中国科技大学 https://pypi.mirrors.ustc.edu.cn/simple/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华中理工大学：http://pypi.hustunique.com/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山东理工大学：http://pypi.sdutlinux.org/ 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豆瓣：http://pypi.douban.com/simple/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临时使用：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可以在使用pip的时候加参数-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https://pypi.tuna.tsinghua.edu.cn/simple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例如：pip install -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https://pypi.tuna.tsinghua.edu.cn/simple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pyspider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，这样就会从清华这边的镜像去安装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pyspider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库。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今天的知识点：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数据类型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变量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input()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运算符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是提示符，提示你在这里输入 Python 代码。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如果要退出命令行，可以使用快捷键 Ctrl + D，或者输入 exit()。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输入 1 + 1 试试，按下回车，可以看到 Python 自动帮你算出了结果。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 —— 打印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print('Hello World!') —— 打印 Hello World!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print() 就是你学到的第一个函数 —— 「打印函数」（函数可理解为方法），它可以帮你输出任何内容 —— 只要放进 括号 内。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那么'Hello World'为什么要用 引号 包起来呢？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用引号包起来的文字，被称为「字符串」，等于在告诉计算机：请把引号里的内容打印出来，不用管里面是什么。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观察下面的两行代码：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print(1 + 1)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print('1 + 1')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用前面学到的知识，猜一下这两行代码分别会打印什么。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然后在终端中验证一下：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可以看到，前者打印出了 1+1 的结果；而加了引号后，原封不动地打印出了「 1 + 1 」。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⚠</w:t>
      </w:r>
      <w:r w:rsidRPr="00F547FB">
        <w:rPr>
          <w:rFonts w:ascii="宋体" w:eastAsia="宋体" w:hAnsi="宋体" w:cs="宋体"/>
          <w:kern w:val="0"/>
          <w:sz w:val="24"/>
        </w:rPr>
        <w:t xml:space="preserve"> ️注意：引号可以是单引号，也可以是双引号，但必须是英文符号，且前后一致。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试试打印一行诗句：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🔥</w:t>
      </w:r>
      <w:r w:rsidRPr="00F547FB">
        <w:rPr>
          <w:rFonts w:ascii="宋体" w:eastAsia="宋体" w:hAnsi="宋体" w:cs="宋体"/>
          <w:kern w:val="0"/>
          <w:sz w:val="24"/>
        </w:rPr>
        <w:t xml:space="preserve"> 小练习： 请打印出 床前明月光，疑是地上霜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如果想打印多行文字怎么办呢？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可以使用三个引号，比如：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print('''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我去买几个橘子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你就站在此地不要走动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''')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int - 整数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即数学意义上的整数，可以是正整数或负整数，不带小数点。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float - 浮点数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浮点数就是小数。所谓浮点，指的是小数的表示形式多变，3.14 可以表示为 0.314 x 10，小数点可以改变位置，故称为浮点数。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在计算机中，整数、浮点数字、字符串等所有的数据，都会被转换为二进制数值进行处理，处理完成后再转换为你想要的信息。转换的过程中可能就会出现精度的丢失，试试在 Python 命令行中输出 1.1 + 2.2 ，猜猜结果是多少？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结果并不是 3.3，而是 3.3000000000000003。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布尔值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布尔值只有 True 和 False 两种，注意大小写。布尔值通常用来比较和判断，举例如下：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空值 None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None 在 Python 中是一个特殊的值，表示“无”。注意它与数值 0 不同，0 是一个整数，而 无 表示 什么都没有。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我们再来学习一个很重要的概念 —— 「变量」。你可以将它理解为一个盒子 —— 把常用的数据放在里面，起一个好记的名字，下次用到时可以快速找到它。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比如说在游戏中，你会频繁用到 「血量（HP）、攻击力、防御力」等数据，这些数据需要用名字储存起来。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定义这些变量的代码如下：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Level = 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ATK = 5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HP = 100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左边是「变量名」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右边是「数据」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而等号在Python里的意思是「赋值符」，代表把右边的数据赋值给左边。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其实，早在小学的数学课上，你就开始使用 变量 的概念了。比如「鸡兔同笼」问题中，你可以“设鸡的数量为 x，兔子的数量为 y ”， x、y 就是变量，：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x = 鸡的数量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y = 兔子的数量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则：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x + y = 头数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2x + 4y = 脚数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变量中的数据，除了可以是整数，还可以是一段文字，比如：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word = 'Hello World!'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print(word)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试一下上面的代码，看看会打印出什么结果。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变量的右边，甚至可以是另一个变量，如：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word2 = word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print(word2)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上面这段代码的意思是把「word」中的数据，赋值给「word2」这一变量。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亲手操作一下试试：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🔥</w:t>
      </w:r>
      <w:r w:rsidRPr="00F547FB">
        <w:rPr>
          <w:rFonts w:ascii="宋体" w:eastAsia="宋体" w:hAnsi="宋体" w:cs="宋体"/>
          <w:kern w:val="0"/>
          <w:sz w:val="24"/>
        </w:rPr>
        <w:t xml:space="preserve"> 小练习：把 「实小楼」 存入名为的「name」的变量中，并打印出来。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提示：「实小楼」是字符串，需要加引号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🦁</w:t>
      </w:r>
      <w:r w:rsidRPr="00F547FB">
        <w:rPr>
          <w:rFonts w:ascii="宋体" w:eastAsia="宋体" w:hAnsi="宋体" w:cs="宋体"/>
          <w:kern w:val="0"/>
          <w:sz w:val="24"/>
        </w:rPr>
        <w:t>️️：️“对了，还不知道你多大了，请用 Python 告诉我吧～”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输入下面的代码：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age = input('My age is :')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执行代码后，弹出「My age is :」，在后面输入你的年龄，再按回车。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这时，你的年龄就被存入了「age」这个变量中，print 一下试试：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print(age)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终端随之打印出了你的年龄。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这就是我们今天学的第二个函数 —— input()，主要作用是让用户输入某个内容并接收它 —— 比如注册时需要填写账号密码，你就可以用 input() 搞定：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ID = input('请输入你的ID：')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用户填写的信息就会被存入「ID」这个变量中。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（ </w:t>
      </w:r>
      <w:r w:rsidRPr="00F547FB">
        <w:rPr>
          <w:rFonts w:ascii="Apple Color Emoji" w:eastAsia="宋体" w:hAnsi="Apple Color Emoji" w:cs="Apple Color Emoji"/>
          <w:kern w:val="0"/>
          <w:sz w:val="24"/>
        </w:rPr>
        <w:t>⚠</w:t>
      </w:r>
      <w:r w:rsidRPr="00F547FB">
        <w:rPr>
          <w:rFonts w:ascii="宋体" w:eastAsia="宋体" w:hAnsi="宋体" w:cs="宋体"/>
          <w:kern w:val="0"/>
          <w:sz w:val="24"/>
        </w:rPr>
        <w:t>注意️：如果input()函数执行后，你没有在后面输入内容，程序会一直卡住，等待你输入信息。）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任何一本编程书籍之中，字符串的内容总是很长。这是因为：处理字符串是计算机程序中最普遍的需求之一 ，人和计算机交互，所用的就是字符串而不是二进制数字。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用 引号 包裹起来的数据就是字符串。计算机无法识别人类的文字，所以引号的作用就是告诉计算机：我是字符串，不用管里面是什么内容。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包裹字符串的引号必须前后对应，成对出现。如果字符串中还有引号，要特别注意，如 He said "Today's weather is good."，直接写 print('He said "Today's weather is good."') 就会报错。因为：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正确的写法是，在 Today 后面加入 转义符 \ 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亲手在终端中试一下：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转义符 \ 还有一个常用形式是和 n 连起来用， \n 代表换行符，就是用 Enter （回车）键敲出来的东西）。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索引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字符串是一堆字符的集合，可以通过位置编号，来获得对应的字符。如 '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hello_shiyanlou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'，编号 0 对应第一个字符 h，1 对应第二个字符 e，依次类推。这个位置的编号，我们称之为：索引。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这里你又学到了计算机世界的一大概念：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在计算机世界中，计数从 0 开始。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在计算机世界中，计数从 0 开始。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在计算机世界中，计数从 0 开始。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索引除了是正数，也可以是 负值，表示倒数第几个。比如最后一个字符的索引为 -1，倒数第二个字符的索引为 -2。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简单的示例：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string = '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hello_shiyanlou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'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&gt;&gt;&gt; string[0]  # 获取第一个字符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'h'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string[1]  # 获取第二个字符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'e'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string[2]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'l'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string[-1]  # 获取倒数第一个字符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'u'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string[-2]  # 获取倒数第二个字符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'o'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format()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format() 是专门用来 格式化字符串 的函数，它最常用的功能就是「插入数据」和「数字格式化」。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1. 插入数据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先看下面的代码，相信现在的你已经能看懂是什么意思了。我们让用户输入姓名和年龄，并用 name 和 age 变量接收数据。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name = input('请输入姓名：')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age = input('请输入年龄')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现在我想打印 “你叫xxx，今年x岁了” ，代码该怎么写？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有两种写法：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print('你叫'+name+'，今年' + age + '岁了')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这种方法用 + 号串联打印的内容，虽然可行，但是比较麻烦，而且有局限性。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这时，你可以使用 format() 函数，实现插入效果，用法如下：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print('你叫{}，今年{}岁了'.format(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name,age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))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{} 为占位符，我先把这个位置占住，具体数据在后面导入。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下图可以让你有更好的理解：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2. 数字格式化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format() 的第二种常用功能，是格式化数字，比如我们要输出圆周率，但只保留两位小数，可以这么写：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print("{:.2f}".format(3.1415926))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如果要保留三位，则改成 {:.3f}；不带小数，则改成 {:.0f}，依次类推。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format()功能还有很多，我们之后用到时在做学习。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注释，可理解为程序的注解、提示，用来帮助他人和自己阅读、理解、编写代码。python中，# 常被用作写单行注释，# 号后的内容会被忽略，不会被当作代码处理。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# 注释可以写在开头：下面要打印“hello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shiyanlou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”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print("hello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shiyanlou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")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print("hello world")  # 注释也可以写在后面：这里打印“hello world”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注释 对程序员来说非常重要，甚至直接决定了你的寿命……写注释可以帮你理清思路，提高程序的可维护性；如果没有注释，你会连自己的代码都看不懂，而且极可能会被同事、上司打死……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另外，如果有一些代码暂时不需要被执行，可以先不要删掉它（因为后面可能还会使用），而是使用 # 将其注释掉。这样代码就暂时不会被执行了，之后再需要这段代码时，删掉 # 就好了。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运算，是计算机最基本的功能，我们先来学习一下运算符。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运算符用于执行程序的运算，我们这里先学习最简单的几种：「算术运算符」、「比较运算符」、「赋值运算符」、「逻辑运算符」。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不要被这些名词吓到，其实大多都是些你小学就学过的概念……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算术运算符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即小学数学中的运算符，最常用的还是「加减乘除余」这五种：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运算符</w:t>
      </w:r>
      <w:r w:rsidRPr="00F547FB">
        <w:rPr>
          <w:rFonts w:ascii="宋体" w:eastAsia="宋体" w:hAnsi="宋体" w:cs="宋体"/>
          <w:kern w:val="0"/>
          <w:sz w:val="24"/>
        </w:rPr>
        <w:tab/>
        <w:t>名称</w:t>
      </w:r>
      <w:r w:rsidRPr="00F547FB">
        <w:rPr>
          <w:rFonts w:ascii="宋体" w:eastAsia="宋体" w:hAnsi="宋体" w:cs="宋体"/>
          <w:kern w:val="0"/>
          <w:sz w:val="24"/>
        </w:rPr>
        <w:tab/>
        <w:t>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+</w:t>
      </w:r>
      <w:r w:rsidRPr="00F547FB">
        <w:rPr>
          <w:rFonts w:ascii="宋体" w:eastAsia="宋体" w:hAnsi="宋体" w:cs="宋体"/>
          <w:kern w:val="0"/>
          <w:sz w:val="24"/>
        </w:rPr>
        <w:tab/>
        <w:t>加</w:t>
      </w:r>
      <w:r w:rsidRPr="00F547FB">
        <w:rPr>
          <w:rFonts w:ascii="宋体" w:eastAsia="宋体" w:hAnsi="宋体" w:cs="宋体"/>
          <w:kern w:val="0"/>
          <w:sz w:val="24"/>
        </w:rPr>
        <w:tab/>
        <w:t>两个对象相加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-</w:t>
      </w:r>
      <w:r w:rsidRPr="00F547FB">
        <w:rPr>
          <w:rFonts w:ascii="宋体" w:eastAsia="宋体" w:hAnsi="宋体" w:cs="宋体"/>
          <w:kern w:val="0"/>
          <w:sz w:val="24"/>
        </w:rPr>
        <w:tab/>
        <w:t>减</w:t>
      </w:r>
      <w:r w:rsidRPr="00F547FB">
        <w:rPr>
          <w:rFonts w:ascii="宋体" w:eastAsia="宋体" w:hAnsi="宋体" w:cs="宋体"/>
          <w:kern w:val="0"/>
          <w:sz w:val="24"/>
        </w:rPr>
        <w:tab/>
        <w:t>得到负数或是一个数减去另一个数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*</w:t>
      </w:r>
      <w:r w:rsidRPr="00F547FB">
        <w:rPr>
          <w:rFonts w:ascii="宋体" w:eastAsia="宋体" w:hAnsi="宋体" w:cs="宋体"/>
          <w:kern w:val="0"/>
          <w:sz w:val="24"/>
        </w:rPr>
        <w:tab/>
        <w:t>乘</w:t>
      </w:r>
      <w:r w:rsidRPr="00F547FB">
        <w:rPr>
          <w:rFonts w:ascii="宋体" w:eastAsia="宋体" w:hAnsi="宋体" w:cs="宋体"/>
          <w:kern w:val="0"/>
          <w:sz w:val="24"/>
        </w:rPr>
        <w:tab/>
        <w:t>两个数相乘或是返回一个被重复若干次的字符串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/</w:t>
      </w:r>
      <w:r w:rsidRPr="00F547FB">
        <w:rPr>
          <w:rFonts w:ascii="宋体" w:eastAsia="宋体" w:hAnsi="宋体" w:cs="宋体"/>
          <w:kern w:val="0"/>
          <w:sz w:val="24"/>
        </w:rPr>
        <w:tab/>
        <w:t>除</w:t>
      </w:r>
      <w:r w:rsidRPr="00F547FB">
        <w:rPr>
          <w:rFonts w:ascii="宋体" w:eastAsia="宋体" w:hAnsi="宋体" w:cs="宋体"/>
          <w:kern w:val="0"/>
          <w:sz w:val="24"/>
        </w:rPr>
        <w:tab/>
        <w:t>x 除以 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%</w:t>
      </w:r>
      <w:r w:rsidRPr="00F547FB">
        <w:rPr>
          <w:rFonts w:ascii="宋体" w:eastAsia="宋体" w:hAnsi="宋体" w:cs="宋体"/>
          <w:kern w:val="0"/>
          <w:sz w:val="24"/>
        </w:rPr>
        <w:tab/>
        <w:t>取模</w:t>
      </w:r>
      <w:r w:rsidRPr="00F547FB">
        <w:rPr>
          <w:rFonts w:ascii="宋体" w:eastAsia="宋体" w:hAnsi="宋体" w:cs="宋体"/>
          <w:kern w:val="0"/>
          <w:sz w:val="24"/>
        </w:rPr>
        <w:tab/>
        <w:t>返回除法的余数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**</w:t>
      </w:r>
      <w:r w:rsidRPr="00F547FB">
        <w:rPr>
          <w:rFonts w:ascii="宋体" w:eastAsia="宋体" w:hAnsi="宋体" w:cs="宋体"/>
          <w:kern w:val="0"/>
          <w:sz w:val="24"/>
        </w:rPr>
        <w:tab/>
        <w:t>幂</w:t>
      </w:r>
      <w:r w:rsidRPr="00F547FB">
        <w:rPr>
          <w:rFonts w:ascii="宋体" w:eastAsia="宋体" w:hAnsi="宋体" w:cs="宋体"/>
          <w:kern w:val="0"/>
          <w:sz w:val="24"/>
        </w:rPr>
        <w:tab/>
        <w:t>返回 x 的 y 次幂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//</w:t>
      </w:r>
      <w:r w:rsidRPr="00F547FB">
        <w:rPr>
          <w:rFonts w:ascii="宋体" w:eastAsia="宋体" w:hAnsi="宋体" w:cs="宋体"/>
          <w:kern w:val="0"/>
          <w:sz w:val="24"/>
        </w:rPr>
        <w:tab/>
        <w:t>取整除</w:t>
      </w:r>
      <w:r w:rsidRPr="00F547FB">
        <w:rPr>
          <w:rFonts w:ascii="宋体" w:eastAsia="宋体" w:hAnsi="宋体" w:cs="宋体"/>
          <w:kern w:val="0"/>
          <w:sz w:val="24"/>
        </w:rPr>
        <w:tab/>
        <w:t>返回商的整数部分（向下取整）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🔥</w:t>
      </w:r>
      <w:r w:rsidRPr="00F547FB">
        <w:rPr>
          <w:rFonts w:ascii="宋体" w:eastAsia="宋体" w:hAnsi="宋体" w:cs="宋体"/>
          <w:kern w:val="0"/>
          <w:sz w:val="24"/>
        </w:rPr>
        <w:t xml:space="preserve"> 练习一下：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= 12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b = 3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c = 5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+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15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-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9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*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36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&gt;&gt;&gt; a /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4.0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/ c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2.4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% c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2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比较运算符 就是小学课本中的「大于、小于、等于……」，通常用于程序执行 循环和判断 中：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运算符</w:t>
      </w:r>
      <w:r w:rsidRPr="00F547FB">
        <w:rPr>
          <w:rFonts w:ascii="宋体" w:eastAsia="宋体" w:hAnsi="宋体" w:cs="宋体"/>
          <w:kern w:val="0"/>
          <w:sz w:val="24"/>
        </w:rPr>
        <w:tab/>
        <w:t>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==</w:t>
      </w:r>
      <w:r w:rsidRPr="00F547FB">
        <w:rPr>
          <w:rFonts w:ascii="宋体" w:eastAsia="宋体" w:hAnsi="宋体" w:cs="宋体"/>
          <w:kern w:val="0"/>
          <w:sz w:val="24"/>
        </w:rPr>
        <w:tab/>
        <w:t>等于：比较对象是否相等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!=</w:t>
      </w:r>
      <w:r w:rsidRPr="00F547FB">
        <w:rPr>
          <w:rFonts w:ascii="宋体" w:eastAsia="宋体" w:hAnsi="宋体" w:cs="宋体"/>
          <w:kern w:val="0"/>
          <w:sz w:val="24"/>
        </w:rPr>
        <w:tab/>
        <w:t>不等于：比较两个对象是否不相等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</w:t>
      </w:r>
      <w:r w:rsidRPr="00F547FB">
        <w:rPr>
          <w:rFonts w:ascii="宋体" w:eastAsia="宋体" w:hAnsi="宋体" w:cs="宋体"/>
          <w:kern w:val="0"/>
          <w:sz w:val="24"/>
        </w:rPr>
        <w:tab/>
        <w:t>大于：返回 x 是否大于 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&lt;</w:t>
      </w:r>
      <w:r w:rsidRPr="00F547FB">
        <w:rPr>
          <w:rFonts w:ascii="宋体" w:eastAsia="宋体" w:hAnsi="宋体" w:cs="宋体"/>
          <w:kern w:val="0"/>
          <w:sz w:val="24"/>
        </w:rPr>
        <w:tab/>
        <w:t>小于：返回 x 是否小于 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&gt;=</w:t>
      </w:r>
      <w:r w:rsidRPr="00F547FB">
        <w:rPr>
          <w:rFonts w:ascii="宋体" w:eastAsia="宋体" w:hAnsi="宋体" w:cs="宋体"/>
          <w:kern w:val="0"/>
          <w:sz w:val="24"/>
        </w:rPr>
        <w:tab/>
        <w:t>大于等于：返回 x 是否大于等于 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&lt;=</w:t>
      </w:r>
      <w:r w:rsidRPr="00F547FB">
        <w:rPr>
          <w:rFonts w:ascii="宋体" w:eastAsia="宋体" w:hAnsi="宋体" w:cs="宋体"/>
          <w:kern w:val="0"/>
          <w:sz w:val="24"/>
        </w:rPr>
        <w:tab/>
        <w:t>小于等于：返回 x 是否小于等于 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⚠</w:t>
      </w:r>
      <w:r w:rsidRPr="00F547FB">
        <w:rPr>
          <w:rFonts w:ascii="宋体" w:eastAsia="宋体" w:hAnsi="宋体" w:cs="宋体"/>
          <w:kern w:val="0"/>
          <w:sz w:val="24"/>
        </w:rPr>
        <w:t>️ 注意： 在 Python 和大多数高级语言中：一个等号代表赋值符，两个等号才代表数学意义上的“相等”。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🔥</w:t>
      </w:r>
      <w:r w:rsidRPr="00F547FB">
        <w:rPr>
          <w:rFonts w:ascii="宋体" w:eastAsia="宋体" w:hAnsi="宋体" w:cs="宋体"/>
          <w:kern w:val="0"/>
          <w:sz w:val="24"/>
        </w:rPr>
        <w:t xml:space="preserve"> 练习一下：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= 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&gt;&gt;&gt; b = 2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c = 3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d = 2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==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False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!=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True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&gt;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False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&lt;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True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c &gt;= d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True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b &lt;= c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True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赋值运算符 主要是为了简写，如果看不懂可以先跳过，在以后的项目中会更容易理解。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运算符</w:t>
      </w:r>
      <w:r w:rsidRPr="00F547FB">
        <w:rPr>
          <w:rFonts w:ascii="宋体" w:eastAsia="宋体" w:hAnsi="宋体" w:cs="宋体"/>
          <w:kern w:val="0"/>
          <w:sz w:val="24"/>
        </w:rPr>
        <w:tab/>
        <w:t>描述</w:t>
      </w:r>
      <w:r w:rsidRPr="00F547FB">
        <w:rPr>
          <w:rFonts w:ascii="宋体" w:eastAsia="宋体" w:hAnsi="宋体" w:cs="宋体"/>
          <w:kern w:val="0"/>
          <w:sz w:val="24"/>
        </w:rPr>
        <w:tab/>
        <w:t>实例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=</w:t>
      </w:r>
      <w:r w:rsidRPr="00F547FB">
        <w:rPr>
          <w:rFonts w:ascii="宋体" w:eastAsia="宋体" w:hAnsi="宋体" w:cs="宋体"/>
          <w:kern w:val="0"/>
          <w:sz w:val="24"/>
        </w:rPr>
        <w:tab/>
        <w:t>赋值运算符</w:t>
      </w:r>
      <w:r w:rsidRPr="00F547FB">
        <w:rPr>
          <w:rFonts w:ascii="宋体" w:eastAsia="宋体" w:hAnsi="宋体" w:cs="宋体"/>
          <w:kern w:val="0"/>
          <w:sz w:val="24"/>
        </w:rPr>
        <w:tab/>
        <w:t>c = a + b ：将 a + b 的运算结果赋值为 c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+=</w:t>
      </w:r>
      <w:r w:rsidRPr="00F547FB">
        <w:rPr>
          <w:rFonts w:ascii="宋体" w:eastAsia="宋体" w:hAnsi="宋体" w:cs="宋体"/>
          <w:kern w:val="0"/>
          <w:sz w:val="24"/>
        </w:rPr>
        <w:tab/>
        <w:t>加法赋值运算符</w:t>
      </w:r>
      <w:r w:rsidRPr="00F547FB">
        <w:rPr>
          <w:rFonts w:ascii="宋体" w:eastAsia="宋体" w:hAnsi="宋体" w:cs="宋体"/>
          <w:kern w:val="0"/>
          <w:sz w:val="24"/>
        </w:rPr>
        <w:tab/>
        <w:t>c += a ：等效于 c = c +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-=</w:t>
      </w:r>
      <w:r w:rsidRPr="00F547FB">
        <w:rPr>
          <w:rFonts w:ascii="宋体" w:eastAsia="宋体" w:hAnsi="宋体" w:cs="宋体"/>
          <w:kern w:val="0"/>
          <w:sz w:val="24"/>
        </w:rPr>
        <w:tab/>
        <w:t>减法赋值运算符</w:t>
      </w:r>
      <w:r w:rsidRPr="00F547FB">
        <w:rPr>
          <w:rFonts w:ascii="宋体" w:eastAsia="宋体" w:hAnsi="宋体" w:cs="宋体"/>
          <w:kern w:val="0"/>
          <w:sz w:val="24"/>
        </w:rPr>
        <w:tab/>
        <w:t>c -= a ：等效于 c = c -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*=</w:t>
      </w:r>
      <w:r w:rsidRPr="00F547FB">
        <w:rPr>
          <w:rFonts w:ascii="宋体" w:eastAsia="宋体" w:hAnsi="宋体" w:cs="宋体"/>
          <w:kern w:val="0"/>
          <w:sz w:val="24"/>
        </w:rPr>
        <w:tab/>
        <w:t>乘法赋值运算符</w:t>
      </w:r>
      <w:r w:rsidRPr="00F547FB">
        <w:rPr>
          <w:rFonts w:ascii="宋体" w:eastAsia="宋体" w:hAnsi="宋体" w:cs="宋体"/>
          <w:kern w:val="0"/>
          <w:sz w:val="24"/>
        </w:rPr>
        <w:tab/>
        <w:t>c *= a ：等效于 c = c *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/=</w:t>
      </w:r>
      <w:r w:rsidRPr="00F547FB">
        <w:rPr>
          <w:rFonts w:ascii="宋体" w:eastAsia="宋体" w:hAnsi="宋体" w:cs="宋体"/>
          <w:kern w:val="0"/>
          <w:sz w:val="24"/>
        </w:rPr>
        <w:tab/>
        <w:t>除法赋值运算符</w:t>
      </w:r>
      <w:r w:rsidRPr="00F547FB">
        <w:rPr>
          <w:rFonts w:ascii="宋体" w:eastAsia="宋体" w:hAnsi="宋体" w:cs="宋体"/>
          <w:kern w:val="0"/>
          <w:sz w:val="24"/>
        </w:rPr>
        <w:tab/>
        <w:t>c /= a ：等效于 c = c /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%=</w:t>
      </w:r>
      <w:r w:rsidRPr="00F547FB">
        <w:rPr>
          <w:rFonts w:ascii="宋体" w:eastAsia="宋体" w:hAnsi="宋体" w:cs="宋体"/>
          <w:kern w:val="0"/>
          <w:sz w:val="24"/>
        </w:rPr>
        <w:tab/>
        <w:t>取模赋值运算符</w:t>
      </w:r>
      <w:r w:rsidRPr="00F547FB">
        <w:rPr>
          <w:rFonts w:ascii="宋体" w:eastAsia="宋体" w:hAnsi="宋体" w:cs="宋体"/>
          <w:kern w:val="0"/>
          <w:sz w:val="24"/>
        </w:rPr>
        <w:tab/>
        <w:t>c %= a ：等效于 c = c %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**=</w:t>
      </w:r>
      <w:r w:rsidRPr="00F547FB">
        <w:rPr>
          <w:rFonts w:ascii="宋体" w:eastAsia="宋体" w:hAnsi="宋体" w:cs="宋体"/>
          <w:kern w:val="0"/>
          <w:sz w:val="24"/>
        </w:rPr>
        <w:tab/>
        <w:t>幂赋值运算符</w:t>
      </w:r>
      <w:r w:rsidRPr="00F547FB">
        <w:rPr>
          <w:rFonts w:ascii="宋体" w:eastAsia="宋体" w:hAnsi="宋体" w:cs="宋体"/>
          <w:kern w:val="0"/>
          <w:sz w:val="24"/>
        </w:rPr>
        <w:tab/>
        <w:t>c **= a ：等效于 c = c **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//=</w:t>
      </w:r>
      <w:r w:rsidRPr="00F547FB">
        <w:rPr>
          <w:rFonts w:ascii="宋体" w:eastAsia="宋体" w:hAnsi="宋体" w:cs="宋体"/>
          <w:kern w:val="0"/>
          <w:sz w:val="24"/>
        </w:rPr>
        <w:tab/>
        <w:t>取整除赋值运算符</w:t>
      </w:r>
      <w:r w:rsidRPr="00F547FB">
        <w:rPr>
          <w:rFonts w:ascii="宋体" w:eastAsia="宋体" w:hAnsi="宋体" w:cs="宋体"/>
          <w:kern w:val="0"/>
          <w:sz w:val="24"/>
        </w:rPr>
        <w:tab/>
        <w:t>c //= a ：等效于 c = c //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🔥</w:t>
      </w:r>
      <w:r w:rsidRPr="00F547FB">
        <w:rPr>
          <w:rFonts w:ascii="宋体" w:eastAsia="宋体" w:hAnsi="宋体" w:cs="宋体"/>
          <w:kern w:val="0"/>
          <w:sz w:val="24"/>
        </w:rPr>
        <w:t xml:space="preserve"> 练习一下：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= 3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b = 12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c = 10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c +=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print(c)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13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b -= a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b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9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c *= 5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c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65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如果计算机只有计算功能，那它顶多是一个计算器；而我们今天使用的计算机之所以智能、可编程，最重要的原因是：它能够进行 逻辑处理。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逻辑运算符，即高中数学中的「 且、或、非 」，Python 中用 and、or、not 表示这三种逻辑。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运算符</w:t>
      </w:r>
      <w:r w:rsidRPr="00F547FB">
        <w:rPr>
          <w:rFonts w:ascii="宋体" w:eastAsia="宋体" w:hAnsi="宋体" w:cs="宋体"/>
          <w:kern w:val="0"/>
          <w:sz w:val="24"/>
        </w:rPr>
        <w:tab/>
        <w:t>逻辑表达式</w:t>
      </w:r>
      <w:r w:rsidRPr="00F547FB">
        <w:rPr>
          <w:rFonts w:ascii="宋体" w:eastAsia="宋体" w:hAnsi="宋体" w:cs="宋体"/>
          <w:kern w:val="0"/>
          <w:sz w:val="24"/>
        </w:rPr>
        <w:tab/>
        <w:t>结果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and（逻辑与）</w:t>
      </w:r>
      <w:r w:rsidRPr="00F547FB">
        <w:rPr>
          <w:rFonts w:ascii="宋体" w:eastAsia="宋体" w:hAnsi="宋体" w:cs="宋体"/>
          <w:kern w:val="0"/>
          <w:sz w:val="24"/>
        </w:rPr>
        <w:tab/>
        <w:t>a and b</w:t>
      </w:r>
      <w:r w:rsidRPr="00F547FB">
        <w:rPr>
          <w:rFonts w:ascii="宋体" w:eastAsia="宋体" w:hAnsi="宋体" w:cs="宋体"/>
          <w:kern w:val="0"/>
          <w:sz w:val="24"/>
        </w:rPr>
        <w:tab/>
        <w:t>当 a、b 都为 True 时，返回 True；否则返回 False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or（逻辑或）</w:t>
      </w:r>
      <w:r w:rsidRPr="00F547FB">
        <w:rPr>
          <w:rFonts w:ascii="宋体" w:eastAsia="宋体" w:hAnsi="宋体" w:cs="宋体"/>
          <w:kern w:val="0"/>
          <w:sz w:val="24"/>
        </w:rPr>
        <w:tab/>
        <w:t>a or b</w:t>
      </w:r>
      <w:r w:rsidRPr="00F547FB">
        <w:rPr>
          <w:rFonts w:ascii="宋体" w:eastAsia="宋体" w:hAnsi="宋体" w:cs="宋体"/>
          <w:kern w:val="0"/>
          <w:sz w:val="24"/>
        </w:rPr>
        <w:tab/>
        <w:t>当 a、b 任意一个为 True，就返回 True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not（逻辑非）</w:t>
      </w:r>
      <w:r w:rsidRPr="00F547FB">
        <w:rPr>
          <w:rFonts w:ascii="宋体" w:eastAsia="宋体" w:hAnsi="宋体" w:cs="宋体"/>
          <w:kern w:val="0"/>
          <w:sz w:val="24"/>
        </w:rPr>
        <w:tab/>
        <w:t>not a</w:t>
      </w:r>
      <w:r w:rsidRPr="00F547FB">
        <w:rPr>
          <w:rFonts w:ascii="宋体" w:eastAsia="宋体" w:hAnsi="宋体" w:cs="宋体"/>
          <w:kern w:val="0"/>
          <w:sz w:val="24"/>
        </w:rPr>
        <w:tab/>
        <w:t>当 a 为 True 时，返回 False；反之亦然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🔥</w:t>
      </w:r>
      <w:r w:rsidRPr="00F547FB">
        <w:rPr>
          <w:rFonts w:ascii="宋体" w:eastAsia="宋体" w:hAnsi="宋体" w:cs="宋体"/>
          <w:kern w:val="0"/>
          <w:sz w:val="24"/>
        </w:rPr>
        <w:t xml:space="preserve"> 练习一下：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⚠</w:t>
      </w:r>
      <w:r w:rsidRPr="00F547FB">
        <w:rPr>
          <w:rFonts w:ascii="宋体" w:eastAsia="宋体" w:hAnsi="宋体" w:cs="宋体"/>
          <w:kern w:val="0"/>
          <w:sz w:val="24"/>
        </w:rPr>
        <w:t>️ 补充：在逻辑运算中，数字 0 代表 False，1 代表 True。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not 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False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not 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True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1 and 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1 and 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1 or 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！！！2020-3-12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在开发过程中经常被使用到的 Python 程序，是一个或多个的脚本文件，通常会以 .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py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作为文件后缀。当完成脚本的编写后，可以用 Python 解释器来运行 Python 脚本。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在实验环境中，你可以使用 vim、sublime 或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来编写 Python 程序，这里以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举例：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创建和打开文件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你可以通过两种方式，创建和打开 Python 文件：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1. 命令行方式创建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在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Xfce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终端中输入：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$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test.py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这行命令的作用是：用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打开 test.py 文件；如果该文件不存在，则 创建 它并打开。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执行命令后，我们看到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弹了出来，而且文件名是 test.py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2. 在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中创建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还可以先打开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程序，再点击菜单栏的 文件-新建，即可创建一个新的空白文件。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保存文件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 test.py 文件中输入以下的代码内容：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print('hello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shiyanlou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输入完成后，按下 ctrl + s 或点击 保存 按钮，即可保存。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（如果你是在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中新建的文件，保存时请输入文件名 test.py，并注意存放路径是否在 home 目录）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执行 Python 文件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保存文件后，先关闭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，然后打开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Xfce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终端，直接使用 Python3 解释器执行 test.py 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$ python3 test.py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可以看到 hello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shiyanlou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输出到了屏幕上。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下面，我们来学习计算机系统中的一大核心知识——流程控制。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「 流程控制 」是一个程序的关键所在。简单的说，「流程控制」就是告诉计算机什么时候该干什么事。比如一个游戏中，你要让计算机清晰地知道 —— 什么情况下会掉血，按下什么键代表攻击，过多久能复活……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学会流程控制后，你就可以用程序做很多事，比如：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写一个扣税计算器：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写一个抽卡游戏：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接下来，我们先来学习流程控制中的条件判断。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其实我们每天都生活在条件判断中：早上如果闹钟</w:t>
      </w:r>
      <w:r w:rsidRPr="00F547FB">
        <w:rPr>
          <w:rFonts w:ascii="Apple Color Emoji" w:eastAsia="宋体" w:hAnsi="Apple Color Emoji" w:cs="Apple Color Emoji"/>
          <w:kern w:val="0"/>
          <w:sz w:val="24"/>
        </w:rPr>
        <w:t>⏰</w:t>
      </w:r>
      <w:r w:rsidRPr="00F547FB">
        <w:rPr>
          <w:rFonts w:ascii="宋体" w:eastAsia="宋体" w:hAnsi="宋体" w:cs="宋体"/>
          <w:kern w:val="0"/>
          <w:sz w:val="24"/>
        </w:rPr>
        <w:t>响了，执行起床/懒床程序；如果到了12点，执行吃饭程序；如果到了6点，执行下班或放学……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如果有一天，你的女朋友对你说，“下班买2个西瓜回来”，你会这样执行：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换成 Python 代码，买西瓜的程序还是一样的，只不过把 如果、否则 换成了 if、else 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挺容易理解的吧？其实就是用代码告诉计算机：什么条件下该做什么。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很多编程语言都会使用 if 、else 作为流程控制的关键字。 if 语句最简单的构成是这样的：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if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SomethingHappen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:    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DoThisCode</w:t>
      </w:r>
      <w:proofErr w:type="spellEnd"/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⚠</w:t>
      </w:r>
      <w:r w:rsidRPr="00F547FB">
        <w:rPr>
          <w:rFonts w:ascii="宋体" w:eastAsia="宋体" w:hAnsi="宋体" w:cs="宋体"/>
          <w:kern w:val="0"/>
          <w:sz w:val="24"/>
        </w:rPr>
        <w:t>️ 注意第 1 行末尾的冒号 : 和第 2 行的 4 个空格缩进，原因会在后面详解。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除此之外，Python 还加入了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elif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，即 else if，方便执行更复杂的判断。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如：买 2 个西瓜，4 个苹果，5 根香蕉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代码如下（示例，非标准代码） 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让我们写一个比大小的游戏，进一步熟悉条件判断的语法：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在终端中输入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compare.py，然后在打开的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中输入：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a = int(input("Please enter a number: ")) 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## 让用户输入一个数字，用变量 a 接受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if a &gt; 10:   ##如果 a &gt; 10，则执行内部的代码，反之跳过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print('a &gt; 10')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## 请特别注意语句块内的空格缩进，请使用 4 个空格缩进。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## 请特别注意语句块内的空格缩进，请使用 4 个空格缩进。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## 请特别注意语句块内的空格缩进，请使用 4 个空格缩进。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F547FB">
        <w:rPr>
          <w:rFonts w:ascii="宋体" w:eastAsia="宋体" w:hAnsi="宋体" w:cs="宋体"/>
          <w:kern w:val="0"/>
          <w:sz w:val="24"/>
        </w:rPr>
        <w:t>elif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a == 10: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print('a == 10')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else: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print('a &lt; 10')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⚠</w:t>
      </w:r>
      <w:r w:rsidRPr="00F547FB">
        <w:rPr>
          <w:rFonts w:ascii="宋体" w:eastAsia="宋体" w:hAnsi="宋体" w:cs="宋体"/>
          <w:kern w:val="0"/>
          <w:sz w:val="24"/>
        </w:rPr>
        <w:t>️ 注意：以下五点，都很重要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if、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elif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、else 后要加冒号 :，告诉计算机这是一个判断语句，如满足条件，就执行语句块内部的代码。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Python 使用严格的缩进，来区分代码块的执行级别。比如 if 下面的代码要缩进四个空格，代表的是 if 内部的功能；else下面的代码同样要缩进四个空格，代表是else内部的功能。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推荐使用 4 个空格缩进；也可以在编辑器内，把 Tab 键改为四个空格，用 Tab 键缩进。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用 input() 接受到的用户输入，类型为字符串 string，但字符串不能和整数比较大小，所以要用 int() 函数将数据转换为 int 整数类型。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使用 int() 函数，可以把括号里的内容转换为整数，但要注意：只有数字或纯数字的字符串才能转换，如'a'、'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abc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'这样的内容就不行；float 类型的数字会只保留整数部分。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保存文件，关闭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gedit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后，在终端中输入 python3 compare.py ，运行刚刚的程序。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输入数字后，屏幕上打印出了比较结果，第一个条件控制程序成功！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lastRenderedPageBreak/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在一个判断中，还可以嵌套另一套判断，比如当男人喜欢上一个人时：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if 那个人是女人: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if 单身: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    你可以追求她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else: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    放弃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else：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成为基友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还可以使用 and 和 or 进行综合控制：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if 那个人是女人 and 单身:   # A 和 B必须同时满足才能执行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你可以追求她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else：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成为基友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又比如：你今天不想吃饭，除非吃火锅或者烧烤：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if 火锅 or 烧烤:   # A 或 B 满足一个即可执行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吃饭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else：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不吃饭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在程序开发过程中，当遇到一些代码暂时不写(等到后面写)，又不想程序在执行时报错的情况，可以使用 pass 关键字，程序执行遇到 pass 就会跳过这里的代码块继续执行后面的代码：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a = 3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if a&lt;1: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...     print("a&lt;1")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... else: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...     pass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...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&gt;&gt;&gt; #程序没有报错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对人类来说，「循环」糟糕透了，它往往意味着重复和枯燥。但大多数人都在循环中工作和生活，比如收集用户信息、下载 500 张图片、上 12306 抢春运的火车票、给 20 个亲戚解释你不是修电脑的……想想就如噩梦一般，相信没有人想过这种流水线的生活。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但有了计算机，一切都大不一样了：它任劳任怨、不会抱怨，而且工作速度比人快成千上万倍。你只需要制订好一些规则，然后在旁边泡杯茶，看云展云舒即可。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Python 中包含两种循环方式，一种是 for 循环，一种是 while 循环。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 循环 主要用于，对一个范围内的每个元素，进行指定操作。语法如下：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比如在一个班级里，点名册就是一份列表，每个姓名都是一个元素。现在你是班长，每天上课前的点名太费劲了，你需要一个点名程序。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用for 循环，2 行代码即可实现该功能：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F547FB">
        <w:rPr>
          <w:rFonts w:ascii="宋体" w:eastAsia="宋体" w:hAnsi="宋体" w:cs="宋体"/>
          <w:kern w:val="0"/>
          <w:sz w:val="24"/>
        </w:rPr>
        <w:t>namelist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= ['Sophia','Emma','Olivia','Ava','Mia','Isabella','Zoe','Lily','Emily','Madison','Jackson','Aiden','Liam','Lucas','Noah','Mason','Ethan','Caden','Logan','Jacob']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##点名册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for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in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namelist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print(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在环境中练习一下：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提示：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namelist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可以通过右侧工具栏中的「剪切板」粘贴进去；print() 前同样要注意 4 个空格的缩进。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range() 函数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如果需要处理一组数字列表，并且数字列表满足一定的规律，可以使用 Python 的内置函数 range()（范围）。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使用 range(x) 函数，可以生成一个从 0 到 x-1 的整数序列，比如我们想打印 0 到 9 的数，可以这样写：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 a in range(10):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print(a)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此处输入图片的描述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还可以用 range(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a,b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) 取某个区间的数，比如要打印 1 到 10 ,你可以写：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 a in range(1,11):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print(a)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⚠</w:t>
      </w:r>
      <w:r w:rsidRPr="00F547FB">
        <w:rPr>
          <w:rFonts w:ascii="宋体" w:eastAsia="宋体" w:hAnsi="宋体" w:cs="宋体"/>
          <w:kern w:val="0"/>
          <w:sz w:val="24"/>
        </w:rPr>
        <w:t>️ 注意： range(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a,b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) 包头不包尾，尾数要 + 1 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🔥</w:t>
      </w:r>
      <w:r w:rsidRPr="00F547FB">
        <w:rPr>
          <w:rFonts w:ascii="宋体" w:eastAsia="宋体" w:hAnsi="宋体" w:cs="宋体"/>
          <w:kern w:val="0"/>
          <w:sz w:val="24"/>
        </w:rPr>
        <w:t xml:space="preserve"> 小练习：帮依萍写日记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书桓走后，可怜的依萍每天只能对着日记，遥寄思念。现在，请你用 for 循环帮依萍写出“书桓走的第 n 天，想他”，一直写到第 10 天。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 xml:space="preserve"> 提示：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range(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a,b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 ... in ...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print('书桓走的第 {} 天，想他'.format(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))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如果忘了 .format() 的用法，可以在上节实验文档中查阅一下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另外一种循环是 while 循环，它的语法和用途都和 for 循环 有些不同。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 循环 适用于 已知循环次数 的循环，所以后面跟的是次数或区间，到达指定次数就停止。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但现实生活中，我们往往不知道要循环多少次，才能达成目标。比如“愚公移山”，愚公不知道门前有多少座山，但只要门前有山，就要盘它，这种情况我们要怎么写？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while 循环 可以帮你解决这个问题。while 后面跟的是一个条件，只要条件满足，这个循环就会一直进行下去。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具体语法如下：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有了 while 循环 ，愚公可以这样移山：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while 山还在: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盘它！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🔥</w:t>
      </w:r>
      <w:r w:rsidRPr="00F547FB">
        <w:rPr>
          <w:rFonts w:ascii="宋体" w:eastAsia="宋体" w:hAnsi="宋体" w:cs="宋体"/>
          <w:kern w:val="0"/>
          <w:sz w:val="24"/>
        </w:rPr>
        <w:t xml:space="preserve"> 小练习： 下面，我们来用 while 循环，打印 1 到 10 的数字，亲手感受一下 while 循环有哪些不同: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a = 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while a &lt;= 10:  ##同样注意冒号和语句块缩进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print(a)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a = a + 1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这个程序是这样运转的：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一开始，a 的预设值为 1。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来到第二行的 while 循环，此时 a &lt;= 10，满足条件，进入循环。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进入第三行，执行循环中的命令，打印 a 的值。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进入第四行，把 a 的值加 1 ，a 的值变成了 2，至此一轮循环结束。每轮循环结束后，程序会跳转到循环开头（即图中的第二行），再次判断是否满足循环的条件，如满足则再次执行循环。在这里，a = 2 ，2 &lt;= 10，满足条件，则再次进入循环……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……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直到 a &gt; 10 为止，循环条件不再满足，循环停止。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再总结一下两种循环的区别：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>break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在循环中，我们可以使用 break 和 continue 这两个关键字，来进一步控制流程。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break 表示停止当前循环，如：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for a in range(10):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if a == 5: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    break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 xml:space="preserve">    print(a)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程序会打印 0 到 4 之间的数字。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>continue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continue 表示跳过当前循环轮次，去执行下一轮循环。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比如这次我们想打印 1 到 10 的数，但不想打印 5 ，代码可以这样写：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a = 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while a &lt; 10: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a = a + 1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if a == 5: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    continue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    print(a)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至此，流程控制 就暂时介绍完了。流程控制 在编程中非常重要，请下来多多练习和总结，后面还有一个挑战等待你完成～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2020-3-14!!!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挑战：逢 7 就跳过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介绍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不知道你有没有玩过“逢 7 过”的游戏，游戏规则很简单：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几个人轮流报数，凡遇到 7 的倍数，或含 7 的数字就要跳过，否则就算失败。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今天我们就用 Python 来打印 1 到 100 之间，所有满足条件的数字。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图片描述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目标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请在 /home/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shiyanlou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目录下创建 jump7.py 文件（请确保目录正确，否则无法通过挑战）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在文件中写入代码，打印 1 到 100 之间（包含 1 和 100），不是 7 的倍数、且不含 7 的数字，每行打印一个数字。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完成挑战后，请把文件复制到 /home/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shiyanlou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/Code 目录内，然后点击右侧工具栏的「 下载代码 」，把代码下载到本地， 我们在下个挑战中还会用到这段代码。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知识点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Python 开发环境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int 类型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变量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运算符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while循环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条件判断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提示：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⚠</w:t>
      </w:r>
      <w:r w:rsidRPr="00F547FB">
        <w:rPr>
          <w:rFonts w:ascii="宋体" w:eastAsia="宋体" w:hAnsi="宋体" w:cs="宋体"/>
          <w:kern w:val="0"/>
          <w:sz w:val="24"/>
        </w:rPr>
        <w:t>️ 前方高能，有剧透风险，喜欢挑战的同学请先独立思考，然后借着百度、谷歌来解出题目。在实际的开发工作中，大部分工作也是靠着 经验 + 思考 + 搜索引擎 来完成的，你可以提前熟悉这个感觉。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>（一）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开发中，我们经常要先构思框架，再优化功能。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所以在这个挑战中，你可以先用循环，写出打印出 1 到 100 间的数字的程序，之后再往里面加条件判断。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>（二）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7 的倍数，可以理解为除以 7 余数为 0 的数；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a % 7 == 0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在 1 到 100 这个区间里：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个位上是 7 的数，即除以 10 余 7 的数；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lastRenderedPageBreak/>
        <w:t>a % 10 == 7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十位上是 7 的数，即除以 10 取整数为 7 的数。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a // 10 == 7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copy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 xml:space="preserve">如果满足这些条件，就跳过；如不满足，则打印。可以用 </w:t>
      </w:r>
      <w:proofErr w:type="spellStart"/>
      <w:r w:rsidRPr="00F547FB">
        <w:rPr>
          <w:rFonts w:ascii="宋体" w:eastAsia="宋体" w:hAnsi="宋体" w:cs="宋体"/>
          <w:kern w:val="0"/>
          <w:sz w:val="24"/>
        </w:rPr>
        <w:t>elif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 xml:space="preserve"> 或 or 来加判定条件～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Apple Color Emoji" w:eastAsia="宋体" w:hAnsi="Apple Color Emoji" w:cs="Apple Color Emoji"/>
          <w:kern w:val="0"/>
          <w:sz w:val="24"/>
        </w:rPr>
        <w:t>💡</w:t>
      </w:r>
      <w:r w:rsidRPr="00F547FB">
        <w:rPr>
          <w:rFonts w:ascii="宋体" w:eastAsia="宋体" w:hAnsi="宋体" w:cs="宋体"/>
          <w:kern w:val="0"/>
          <w:sz w:val="24"/>
        </w:rPr>
        <w:t>（三）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请保证文件名和存储路径都满足题目要求。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PS：还记得我们在第一节实验中，体验过的那个对战小游戏吗？其实你现在已经可以把那个游戏编写出来了！完成挑战后，不妨尝试一下～如果有什么问题，记得在群里和小伙伴们讨论一下。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bookmarkEnd w:id="0"/>
    </w:p>
    <w:p w:rsid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你来了，快坐下，今天我们来讲讲编程界的两大神器： </w:t>
      </w:r>
      <w:r w:rsidRPr="00F547FB">
        <w:rPr>
          <w:rFonts w:ascii="宋体" w:eastAsia="宋体" w:hAnsi="宋体" w:cs="宋体"/>
          <w:b/>
          <w:bCs/>
          <w:kern w:val="0"/>
          <w:sz w:val="24"/>
        </w:rPr>
        <w:t>Git</w:t>
      </w:r>
      <w:r w:rsidRPr="00F547FB">
        <w:rPr>
          <w:rFonts w:ascii="宋体" w:eastAsia="宋体" w:hAnsi="宋体" w:cs="宋体"/>
          <w:kern w:val="0"/>
          <w:sz w:val="24"/>
        </w:rPr>
        <w:t> 和 </w:t>
      </w:r>
      <w:proofErr w:type="spellStart"/>
      <w:r w:rsidRPr="00F547FB">
        <w:rPr>
          <w:rFonts w:ascii="宋体" w:eastAsia="宋体" w:hAnsi="宋体" w:cs="宋体"/>
          <w:b/>
          <w:bCs/>
          <w:kern w:val="0"/>
          <w:sz w:val="24"/>
        </w:rPr>
        <w:t>Github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fldChar w:fldCharType="begin"/>
      </w:r>
      <w:r w:rsidRPr="00F547FB">
        <w:rPr>
          <w:rFonts w:ascii="宋体" w:eastAsia="宋体" w:hAnsi="宋体" w:cs="宋体"/>
          <w:kern w:val="0"/>
          <w:sz w:val="24"/>
        </w:rPr>
        <w:instrText xml:space="preserve"> INCLUDEPICTURE "/var/folders/8l/pmgzf6qd6njfrrtdkvx73m7h0000gp/T/com.microsoft.Word/WebArchiveCopyPasteTempFiles/uid8504-20190523-1558580810928" \* MERGEFORMATINET </w:instrText>
      </w:r>
      <w:r w:rsidRPr="00F547FB">
        <w:rPr>
          <w:rFonts w:ascii="宋体" w:eastAsia="宋体" w:hAnsi="宋体" w:cs="宋体"/>
          <w:kern w:val="0"/>
          <w:sz w:val="24"/>
        </w:rPr>
        <w:fldChar w:fldCharType="separate"/>
      </w:r>
      <w:r w:rsidRPr="00F547F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89000" cy="889000"/>
            <wp:effectExtent l="0" t="0" r="0" b="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7FB">
        <w:rPr>
          <w:rFonts w:ascii="宋体" w:eastAsia="宋体" w:hAnsi="宋体" w:cs="宋体"/>
          <w:kern w:val="0"/>
          <w:sz w:val="24"/>
        </w:rPr>
        <w:fldChar w:fldCharType="end"/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b/>
          <w:bCs/>
          <w:kern w:val="0"/>
          <w:sz w:val="24"/>
        </w:rPr>
        <w:lastRenderedPageBreak/>
        <w:t>Git</w:t>
      </w:r>
      <w:r w:rsidRPr="00F547FB">
        <w:rPr>
          <w:rFonts w:ascii="宋体" w:eastAsia="宋体" w:hAnsi="宋体" w:cs="宋体"/>
          <w:kern w:val="0"/>
          <w:sz w:val="24"/>
        </w:rPr>
        <w:t> 和 </w:t>
      </w:r>
      <w:proofErr w:type="spellStart"/>
      <w:r w:rsidRPr="00F547FB">
        <w:rPr>
          <w:rFonts w:ascii="宋体" w:eastAsia="宋体" w:hAnsi="宋体" w:cs="宋体"/>
          <w:b/>
          <w:bCs/>
          <w:kern w:val="0"/>
          <w:sz w:val="24"/>
        </w:rPr>
        <w:t>Github</w:t>
      </w:r>
      <w:proofErr w:type="spellEnd"/>
      <w:r w:rsidRPr="00F547FB">
        <w:rPr>
          <w:rFonts w:ascii="宋体" w:eastAsia="宋体" w:hAnsi="宋体" w:cs="宋体"/>
          <w:kern w:val="0"/>
          <w:sz w:val="24"/>
        </w:rPr>
        <w:t> 都是程序员每天都要用到的东西 —— 前者是目前最先进的 </w:t>
      </w:r>
      <w:r w:rsidRPr="00F547FB">
        <w:rPr>
          <w:rFonts w:ascii="宋体" w:eastAsia="宋体" w:hAnsi="宋体" w:cs="宋体"/>
          <w:b/>
          <w:bCs/>
          <w:kern w:val="0"/>
          <w:sz w:val="24"/>
        </w:rPr>
        <w:t>版本控制工具</w:t>
      </w:r>
      <w:r w:rsidRPr="00F547FB">
        <w:rPr>
          <w:rFonts w:ascii="宋体" w:eastAsia="宋体" w:hAnsi="宋体" w:cs="宋体"/>
          <w:kern w:val="0"/>
          <w:sz w:val="24"/>
        </w:rPr>
        <w:t>，拥有最多的用户，且管理着地球上最庞大的代码仓库；而后者是全球最大 </w:t>
      </w:r>
      <w:del w:id="1" w:author="Unknown">
        <w:r w:rsidRPr="00F547FB">
          <w:rPr>
            <w:rFonts w:ascii="宋体" w:eastAsia="宋体" w:hAnsi="宋体" w:cs="宋体"/>
            <w:kern w:val="0"/>
            <w:sz w:val="24"/>
          </w:rPr>
          <w:delText>同性交友</w:delText>
        </w:r>
      </w:del>
      <w:r w:rsidRPr="00F547FB">
        <w:rPr>
          <w:rFonts w:ascii="宋体" w:eastAsia="宋体" w:hAnsi="宋体" w:cs="宋体"/>
          <w:kern w:val="0"/>
          <w:sz w:val="24"/>
        </w:rPr>
        <w:t> </w:t>
      </w:r>
      <w:r w:rsidRPr="00F547FB">
        <w:rPr>
          <w:rFonts w:ascii="宋体" w:eastAsia="宋体" w:hAnsi="宋体" w:cs="宋体"/>
          <w:b/>
          <w:bCs/>
          <w:kern w:val="0"/>
          <w:sz w:val="24"/>
        </w:rPr>
        <w:t>代码托管平台、开源社区</w:t>
      </w:r>
      <w:r w:rsidRPr="00F547FB">
        <w:rPr>
          <w:rFonts w:ascii="宋体" w:eastAsia="宋体" w:hAnsi="宋体" w:cs="宋体"/>
          <w:kern w:val="0"/>
          <w:sz w:val="24"/>
        </w:rPr>
        <w:t>。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如果你之前没接触过</w:t>
      </w:r>
      <w:r w:rsidRPr="00F547FB">
        <w:rPr>
          <w:rFonts w:ascii="宋体" w:eastAsia="宋体" w:hAnsi="宋体" w:cs="宋体"/>
          <w:b/>
          <w:bCs/>
          <w:kern w:val="0"/>
          <w:sz w:val="24"/>
        </w:rPr>
        <w:t>「版本控制」</w:t>
      </w:r>
      <w:r w:rsidRPr="00F547FB">
        <w:rPr>
          <w:rFonts w:ascii="宋体" w:eastAsia="宋体" w:hAnsi="宋体" w:cs="宋体"/>
          <w:kern w:val="0"/>
          <w:sz w:val="24"/>
        </w:rPr>
        <w:t>的概念，看到这里一定是一脸 xx 的，别急，看了这篇文章你一定能明白：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hyperlink r:id="rId6" w:tgtFrame="_blank" w:history="1">
        <w:r w:rsidRPr="00F547FB">
          <w:rPr>
            <w:rFonts w:ascii="宋体" w:eastAsia="宋体" w:hAnsi="宋体" w:cs="宋体"/>
            <w:b/>
            <w:bCs/>
            <w:color w:val="0366D6"/>
            <w:kern w:val="0"/>
            <w:sz w:val="24"/>
          </w:rPr>
          <w:t>什么是版本控制</w:t>
        </w:r>
      </w:hyperlink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简单复述一下文章中的例子：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大四毕业生 </w:t>
      </w:r>
      <w:r w:rsidRPr="00F547FB">
        <w:rPr>
          <w:rFonts w:ascii="宋体" w:eastAsia="宋体" w:hAnsi="宋体" w:cs="宋体"/>
          <w:b/>
          <w:bCs/>
          <w:kern w:val="0"/>
          <w:sz w:val="24"/>
        </w:rPr>
        <w:t>小张</w:t>
      </w:r>
      <w:r w:rsidRPr="00F547FB">
        <w:rPr>
          <w:rFonts w:ascii="宋体" w:eastAsia="宋体" w:hAnsi="宋体" w:cs="宋体"/>
          <w:kern w:val="0"/>
          <w:sz w:val="24"/>
        </w:rPr>
        <w:t> 在写 </w:t>
      </w:r>
      <w:r w:rsidRPr="00F547FB">
        <w:rPr>
          <w:rFonts w:ascii="宋体" w:eastAsia="宋体" w:hAnsi="宋体" w:cs="宋体"/>
          <w:b/>
          <w:bCs/>
          <w:kern w:val="0"/>
          <w:sz w:val="24"/>
        </w:rPr>
        <w:t>毕业论文</w:t>
      </w:r>
      <w:r w:rsidRPr="00F547FB">
        <w:rPr>
          <w:rFonts w:ascii="宋体" w:eastAsia="宋体" w:hAnsi="宋体" w:cs="宋体"/>
          <w:kern w:val="0"/>
          <w:sz w:val="24"/>
        </w:rPr>
        <w:t>，他经常删删改改，有时还会后悔“昨天那个思路那么好，我怎么就给删了”……</w:t>
      </w:r>
    </w:p>
    <w:p w:rsidR="00F547FB" w:rsidRPr="00F547FB" w:rsidRDefault="00F547FB" w:rsidP="00F547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F547FB">
        <w:rPr>
          <w:rFonts w:ascii="宋体" w:eastAsia="宋体" w:hAnsi="宋体" w:cs="宋体"/>
          <w:kern w:val="0"/>
          <w:sz w:val="24"/>
        </w:rPr>
        <w:t>有了多次教训后，他决定每次写之前都先复制一份，在复制的那份里修改，这么一来，文件夹里有了：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初稿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修改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1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修改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2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修改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3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完整版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1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完整版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2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完整版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3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最终版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1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最终版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2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确定版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1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确定版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2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.</w:t>
      </w:r>
      <w:r w:rsidRPr="00F547FB">
        <w:rPr>
          <w:rFonts w:ascii="Menlo" w:eastAsia="宋体" w:hAnsi="Menlo" w:cs="Menlo"/>
          <w:color w:val="75715E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……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Cs w:val="21"/>
        </w:rPr>
      </w:pP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小张想：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“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虽然很痛苦，但不至于丢掉以前的灵感了吧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……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等等，最终版和确定版哪个是昨天写的来着？？？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”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同时，他还要把论文发给学霸女友求帮忙，第二天他的文件夹里又有了：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最终版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3.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女友版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1.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毕业论文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_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女友版</w:t>
      </w:r>
      <w:r w:rsidRPr="00F547FB">
        <w:rPr>
          <w:rFonts w:ascii="Menlo" w:eastAsia="宋体" w:hAnsi="Menlo" w:cs="Menlo"/>
          <w:color w:val="AE81FF"/>
          <w:kern w:val="0"/>
          <w:sz w:val="24"/>
          <w:shd w:val="clear" w:color="auto" w:fill="23241F"/>
        </w:rPr>
        <w:t>2.</w:t>
      </w:r>
      <w:r w:rsidRPr="00F547FB">
        <w:rPr>
          <w:rFonts w:ascii="Menlo" w:eastAsia="宋体" w:hAnsi="Menlo" w:cs="Menlo"/>
          <w:color w:val="F8F8F2"/>
          <w:kern w:val="0"/>
          <w:sz w:val="24"/>
          <w:shd w:val="clear" w:color="auto" w:fill="23241F"/>
        </w:rPr>
        <w:t>doc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12529"/>
          <w:kern w:val="0"/>
          <w:szCs w:val="21"/>
        </w:rPr>
      </w:pP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几星期的煎熬下来，文件夹里多了几十份文件，小张的论文也快成型了，是时候把自己和女朋友的内容合并起来了。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这时又发生了一件喜闻乐见的事：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 xml:space="preserve">U 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盘中病毒了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，而电脑里只有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1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个月前的版本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……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如何拯救生无可恋的小张？其实，如果小张一早知道用「版本控制」工具就好了，他的文件可以整整齐齐地排列，就像这样：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lastRenderedPageBreak/>
        <w:fldChar w:fldCharType="begin"/>
      </w:r>
      <w:r w:rsidRPr="00F547FB">
        <w:rPr>
          <w:rFonts w:ascii="Menlo" w:eastAsia="宋体" w:hAnsi="Menlo" w:cs="Menlo"/>
          <w:color w:val="212529"/>
          <w:kern w:val="0"/>
          <w:szCs w:val="21"/>
        </w:rPr>
        <w:instrText xml:space="preserve"> INCLUDEPICTURE "/var/folders/8l/pmgzf6qd6njfrrtdkvx73m7h0000gp/T/com.microsoft.Word/WebArchiveCopyPasteTempFiles/uid8504-20190523-1558583904136" \* MERGEFORMATINET </w:instrText>
      </w:r>
      <w:r w:rsidRPr="00F547FB">
        <w:rPr>
          <w:rFonts w:ascii="Menlo" w:eastAsia="宋体" w:hAnsi="Menlo" w:cs="Menlo"/>
          <w:color w:val="212529"/>
          <w:kern w:val="0"/>
          <w:szCs w:val="21"/>
        </w:rPr>
        <w:fldChar w:fldCharType="separate"/>
      </w:r>
      <w:r w:rsidRPr="00F547FB">
        <w:rPr>
          <w:rFonts w:ascii="Menlo" w:eastAsia="宋体" w:hAnsi="Menlo" w:cs="Menlo"/>
          <w:noProof/>
          <w:color w:val="212529"/>
          <w:kern w:val="0"/>
          <w:szCs w:val="21"/>
        </w:rPr>
        <w:drawing>
          <wp:inline distT="0" distB="0" distL="0" distR="0">
            <wp:extent cx="5270500" cy="1893570"/>
            <wp:effectExtent l="0" t="0" r="0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7FB">
        <w:rPr>
          <w:rFonts w:ascii="Menlo" w:eastAsia="宋体" w:hAnsi="Menlo" w:cs="Menlo"/>
          <w:color w:val="212529"/>
          <w:kern w:val="0"/>
          <w:szCs w:val="21"/>
        </w:rPr>
        <w:fldChar w:fldCharType="end"/>
      </w:r>
      <w:r w:rsidRPr="00F547FB">
        <w:rPr>
          <w:rFonts w:ascii="Menlo" w:eastAsia="宋体" w:hAnsi="Menlo" w:cs="Menlo"/>
          <w:color w:val="212529"/>
          <w:kern w:val="0"/>
          <w:szCs w:val="21"/>
        </w:rPr>
        <w:t>图片出处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“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哎呀，早知道能这样，就不用手动控制那么多版本啦！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”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但这还不够，如果能有一个支持「论文托管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 xml:space="preserve"> + 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论文版本控制」的网站就更好了。这样一来，小张不但能和女朋友合作编辑内容，还不用担心因电脑故障，导致之前论文版本的丢失。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这时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—— 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论文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Hub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出现了，它可以帮你托管论文，而且和版本控制工具无缝连接。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越来越多人发现了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论文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Hub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的好处，相继把论文托管在论文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Hub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上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，网站上的论文越来越多。一些优秀的作者还会把论文开源出来，让每个人都可以查阅、交流、学习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……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慢慢的，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论文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 xml:space="preserve"> Hub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变成了全球最大的「交友社区」，并逐渐演化成了一种时尚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——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找工作时，面试官会先问你有没有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论文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 xml:space="preserve"> hub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的账号，有多少个赞、多少粉丝；而有优秀作品的人，会被大公司争抢录用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……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这个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论文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hub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，就是我们今天要学习的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proofErr w:type="spellStart"/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Github</w:t>
      </w:r>
      <w:proofErr w:type="spellEnd"/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，只不过论文换成了程序代码。</w:t>
      </w:r>
      <w:proofErr w:type="spellStart"/>
      <w:r w:rsidRPr="00F547FB">
        <w:rPr>
          <w:rFonts w:ascii="Menlo" w:eastAsia="宋体" w:hAnsi="Menlo" w:cs="Menlo"/>
          <w:color w:val="212529"/>
          <w:kern w:val="0"/>
          <w:szCs w:val="21"/>
        </w:rPr>
        <w:t>Github</w:t>
      </w:r>
      <w:proofErr w:type="spellEnd"/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大概长这样：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lastRenderedPageBreak/>
        <w:fldChar w:fldCharType="begin"/>
      </w:r>
      <w:r w:rsidRPr="00F547FB">
        <w:rPr>
          <w:rFonts w:ascii="Menlo" w:eastAsia="宋体" w:hAnsi="Menlo" w:cs="Menlo"/>
          <w:color w:val="212529"/>
          <w:kern w:val="0"/>
          <w:szCs w:val="21"/>
        </w:rPr>
        <w:instrText xml:space="preserve"> INCLUDEPICTURE "/var/folders/8l/pmgzf6qd6njfrrtdkvx73m7h0000gp/T/com.microsoft.Word/WebArchiveCopyPasteTempFiles/uid8504-20190523-1558617168374" \* MERGEFORMATINET </w:instrText>
      </w:r>
      <w:r w:rsidRPr="00F547FB">
        <w:rPr>
          <w:rFonts w:ascii="Menlo" w:eastAsia="宋体" w:hAnsi="Menlo" w:cs="Menlo"/>
          <w:color w:val="212529"/>
          <w:kern w:val="0"/>
          <w:szCs w:val="21"/>
        </w:rPr>
        <w:fldChar w:fldCharType="separate"/>
      </w:r>
      <w:r w:rsidRPr="00F547FB">
        <w:rPr>
          <w:rFonts w:ascii="Menlo" w:eastAsia="宋体" w:hAnsi="Menlo" w:cs="Menlo"/>
          <w:noProof/>
          <w:color w:val="212529"/>
          <w:kern w:val="0"/>
          <w:szCs w:val="21"/>
        </w:rPr>
        <w:drawing>
          <wp:inline distT="0" distB="0" distL="0" distR="0">
            <wp:extent cx="5270500" cy="4555490"/>
            <wp:effectExtent l="0" t="0" r="0" b="381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7FB">
        <w:rPr>
          <w:rFonts w:ascii="Menlo" w:eastAsia="宋体" w:hAnsi="Menlo" w:cs="Menlo"/>
          <w:color w:val="212529"/>
          <w:kern w:val="0"/>
          <w:szCs w:val="21"/>
        </w:rPr>
        <w:fldChar w:fldCharType="end"/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在没有这两个工具时，编程可能是这样的：</w:t>
      </w:r>
    </w:p>
    <w:p w:rsidR="00F547FB" w:rsidRPr="00F547FB" w:rsidRDefault="00F547FB" w:rsidP="00F547F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哪个同事修改了我的代码</w:t>
      </w:r>
      <w:r w:rsidRPr="00F547FB">
        <w:rPr>
          <w:rFonts w:ascii="Apple Color Emoji" w:eastAsia="宋体" w:hAnsi="Apple Color Emoji" w:cs="Apple Color Emoji"/>
          <w:color w:val="212529"/>
          <w:kern w:val="0"/>
          <w:szCs w:val="21"/>
        </w:rPr>
        <w:t>🔪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我要杀了他</w:t>
      </w:r>
    </w:p>
    <w:p w:rsidR="00F547FB" w:rsidRPr="00F547FB" w:rsidRDefault="00F547FB" w:rsidP="00F547F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我把自己的代码改崩溃了</w:t>
      </w:r>
      <w:r w:rsidRPr="00F547FB">
        <w:rPr>
          <w:rFonts w:ascii="Apple Color Emoji" w:eastAsia="宋体" w:hAnsi="Apple Color Emoji" w:cs="Apple Color Emoji"/>
          <w:color w:val="212529"/>
          <w:kern w:val="0"/>
          <w:szCs w:val="21"/>
        </w:rPr>
        <w:t>🙂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️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我选择自杀</w:t>
      </w:r>
    </w:p>
    <w:p w:rsidR="00F547FB" w:rsidRPr="00F547FB" w:rsidRDefault="00F547FB" w:rsidP="00F547F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电脑崩溃、硬盘损坏、中毒，几万行代码找不到了</w:t>
      </w:r>
      <w:r w:rsidRPr="00F547FB">
        <w:rPr>
          <w:rFonts w:ascii="Apple Color Emoji" w:eastAsia="宋体" w:hAnsi="Apple Color Emoji" w:cs="Apple Color Emoji"/>
          <w:color w:val="212529"/>
          <w:kern w:val="0"/>
          <w:szCs w:val="21"/>
        </w:rPr>
        <w:t>😱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但有了他们，一切都不一样了：</w:t>
      </w:r>
    </w:p>
    <w:p w:rsidR="00F547FB" w:rsidRPr="00F547FB" w:rsidRDefault="00F547FB" w:rsidP="00F547F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同步代码到网络仓库，在家里写好代码上传，回到公司就可以继续写了，而且不怕丢失。</w:t>
      </w:r>
    </w:p>
    <w:p w:rsidR="00F547FB" w:rsidRPr="00F547FB" w:rsidRDefault="00F547FB" w:rsidP="00F547F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记录每次代码的修改，即使把程序写崩了，也能即使回溯到上一个版本。这在产品更新时也经常使用。</w:t>
      </w:r>
    </w:p>
    <w:p w:rsidR="00F547FB" w:rsidRPr="00F547FB" w:rsidRDefault="00F547FB" w:rsidP="00F547F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可以多人协作完成项目，每个人的提交都有清晰的记录。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在之后的学习中，你也会不断用到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Git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和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proofErr w:type="spellStart"/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Github</w:t>
      </w:r>
      <w:proofErr w:type="spellEnd"/>
      <w:r w:rsidRPr="00F547FB">
        <w:rPr>
          <w:rFonts w:ascii="Menlo" w:eastAsia="宋体" w:hAnsi="Menlo" w:cs="Menlo"/>
          <w:color w:val="212529"/>
          <w:kern w:val="0"/>
          <w:szCs w:val="21"/>
        </w:rPr>
        <w:t>，把你完成的项目、学习记录，同步在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</w:t>
      </w:r>
      <w:proofErr w:type="spellStart"/>
      <w:r w:rsidRPr="00F547FB">
        <w:rPr>
          <w:rFonts w:ascii="Menlo" w:eastAsia="宋体" w:hAnsi="Menlo" w:cs="Menlo"/>
          <w:color w:val="212529"/>
          <w:kern w:val="0"/>
          <w:szCs w:val="21"/>
        </w:rPr>
        <w:t>Github</w:t>
      </w:r>
      <w:proofErr w:type="spellEnd"/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的仓库中。这样做的结果是：你将有一份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 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非常漂亮的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 xml:space="preserve"> </w:t>
      </w:r>
      <w:proofErr w:type="spellStart"/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Github</w:t>
      </w:r>
      <w:proofErr w:type="spellEnd"/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 xml:space="preserve"> </w:t>
      </w: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主页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，能给你的简历加分很多。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lastRenderedPageBreak/>
        <w:t>接下来，我们将学习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Git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的基本操作，并注册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</w:t>
      </w:r>
      <w:proofErr w:type="spellStart"/>
      <w:r w:rsidRPr="00F547FB">
        <w:rPr>
          <w:rFonts w:ascii="Menlo" w:eastAsia="宋体" w:hAnsi="Menlo" w:cs="Menlo"/>
          <w:color w:val="212529"/>
          <w:kern w:val="0"/>
          <w:szCs w:val="21"/>
        </w:rPr>
        <w:t>Github</w:t>
      </w:r>
      <w:proofErr w:type="spellEnd"/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账户，建立你的第一个代码仓库！</w:t>
      </w:r>
    </w:p>
    <w:p w:rsidR="00F547FB" w:rsidRPr="00F547FB" w:rsidRDefault="00F547FB" w:rsidP="00F54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jc w:val="left"/>
        <w:outlineLvl w:val="3"/>
        <w:rPr>
          <w:rFonts w:ascii="Menlo" w:eastAsia="宋体" w:hAnsi="Menlo" w:cs="Menlo"/>
          <w:b/>
          <w:bCs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b/>
          <w:bCs/>
          <w:color w:val="212529"/>
          <w:kern w:val="0"/>
          <w:szCs w:val="21"/>
        </w:rPr>
        <w:t>知识点：</w:t>
      </w:r>
    </w:p>
    <w:p w:rsidR="00F547FB" w:rsidRPr="00F547FB" w:rsidRDefault="00F547FB" w:rsidP="00F547F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版本控制</w:t>
      </w:r>
    </w:p>
    <w:p w:rsidR="00F547FB" w:rsidRPr="00F547FB" w:rsidRDefault="00F547FB" w:rsidP="00F547F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Git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和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</w:t>
      </w:r>
      <w:proofErr w:type="spellStart"/>
      <w:r w:rsidRPr="00F547FB">
        <w:rPr>
          <w:rFonts w:ascii="Menlo" w:eastAsia="宋体" w:hAnsi="Menlo" w:cs="Menlo"/>
          <w:color w:val="212529"/>
          <w:kern w:val="0"/>
          <w:szCs w:val="21"/>
        </w:rPr>
        <w:t>Github</w:t>
      </w:r>
      <w:proofErr w:type="spellEnd"/>
      <w:r w:rsidRPr="00F547FB">
        <w:rPr>
          <w:rFonts w:ascii="Menlo" w:eastAsia="宋体" w:hAnsi="Menlo" w:cs="Menlo"/>
          <w:color w:val="212529"/>
          <w:kern w:val="0"/>
          <w:szCs w:val="21"/>
        </w:rPr>
        <w:t>的历史</w:t>
      </w:r>
    </w:p>
    <w:p w:rsidR="00F547FB" w:rsidRPr="00F547FB" w:rsidRDefault="00F547FB" w:rsidP="00F547F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在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 xml:space="preserve"> GitHub </w:t>
      </w:r>
      <w:r w:rsidRPr="00F547FB">
        <w:rPr>
          <w:rFonts w:ascii="Menlo" w:eastAsia="宋体" w:hAnsi="Menlo" w:cs="Menlo"/>
          <w:color w:val="212529"/>
          <w:kern w:val="0"/>
          <w:szCs w:val="21"/>
        </w:rPr>
        <w:t>创建仓库</w:t>
      </w:r>
    </w:p>
    <w:p w:rsidR="00F547FB" w:rsidRPr="00F547FB" w:rsidRDefault="00F547FB" w:rsidP="00F547F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添加修改到暂存区</w:t>
      </w:r>
    </w:p>
    <w:p w:rsidR="00F547FB" w:rsidRPr="00F547FB" w:rsidRDefault="00F547FB" w:rsidP="00F547F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提交代码</w:t>
      </w:r>
    </w:p>
    <w:p w:rsidR="00F547FB" w:rsidRPr="00F547FB" w:rsidRDefault="00F547FB" w:rsidP="00F547F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100" w:afterAutospacing="1"/>
        <w:jc w:val="left"/>
        <w:rPr>
          <w:rFonts w:ascii="Menlo" w:eastAsia="宋体" w:hAnsi="Menlo" w:cs="Menlo"/>
          <w:color w:val="212529"/>
          <w:kern w:val="0"/>
          <w:szCs w:val="21"/>
        </w:rPr>
      </w:pPr>
      <w:r w:rsidRPr="00F547FB">
        <w:rPr>
          <w:rFonts w:ascii="Menlo" w:eastAsia="宋体" w:hAnsi="Menlo" w:cs="Menlo"/>
          <w:color w:val="212529"/>
          <w:kern w:val="0"/>
          <w:szCs w:val="21"/>
        </w:rPr>
        <w:t>同步远程仓库</w:t>
      </w:r>
    </w:p>
    <w:p w:rsidR="00E1552D" w:rsidRDefault="00E1552D"/>
    <w:sectPr w:rsidR="00E1552D" w:rsidSect="00802E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3BD4"/>
    <w:multiLevelType w:val="multilevel"/>
    <w:tmpl w:val="DEC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6040B"/>
    <w:multiLevelType w:val="multilevel"/>
    <w:tmpl w:val="8E8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052A9"/>
    <w:multiLevelType w:val="multilevel"/>
    <w:tmpl w:val="A47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FB"/>
    <w:rsid w:val="00802E9F"/>
    <w:rsid w:val="00E1552D"/>
    <w:rsid w:val="00F5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E09A3"/>
  <w15:chartTrackingRefBased/>
  <w15:docId w15:val="{D9090161-8152-8E4C-BB3A-870CC24E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547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547FB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F54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F547FB"/>
  </w:style>
  <w:style w:type="character" w:styleId="a4">
    <w:name w:val="Strong"/>
    <w:basedOn w:val="a0"/>
    <w:uiPriority w:val="22"/>
    <w:qFormat/>
    <w:rsid w:val="00F547F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54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47FB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547FB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F547FB"/>
  </w:style>
  <w:style w:type="character" w:customStyle="1" w:styleId="hljs-meta">
    <w:name w:val="hljs-meta"/>
    <w:basedOn w:val="a0"/>
    <w:rsid w:val="00F547FB"/>
  </w:style>
  <w:style w:type="paragraph" w:styleId="a5">
    <w:name w:val="Balloon Text"/>
    <w:basedOn w:val="a"/>
    <w:link w:val="a6"/>
    <w:uiPriority w:val="99"/>
    <w:semiHidden/>
    <w:unhideWhenUsed/>
    <w:rsid w:val="00F547FB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47F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a0z.me/2014/05/21/GitBeginn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2103</Words>
  <Characters>11991</Characters>
  <Application>Microsoft Office Word</Application>
  <DocSecurity>0</DocSecurity>
  <Lines>99</Lines>
  <Paragraphs>28</Paragraphs>
  <ScaleCrop>false</ScaleCrop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1</cp:revision>
  <dcterms:created xsi:type="dcterms:W3CDTF">2020-03-14T03:29:00Z</dcterms:created>
  <dcterms:modified xsi:type="dcterms:W3CDTF">2020-03-14T03:30:00Z</dcterms:modified>
</cp:coreProperties>
</file>